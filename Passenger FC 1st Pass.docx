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jc w:val="center"/>
        <w:tblCellSpacing w:w="0" w:type="dxa"/>
        <w:tblCellMar>
          <w:left w:w="0" w:type="dxa"/>
          <w:right w:w="0" w:type="dxa"/>
        </w:tblCellMar>
        <w:tblLook w:val="04A0" w:firstRow="1" w:lastRow="0" w:firstColumn="1" w:lastColumn="0" w:noHBand="0" w:noVBand="1"/>
      </w:tblPr>
      <w:tblGrid>
        <w:gridCol w:w="9900"/>
      </w:tblGrid>
      <w:tr w:rsidR="006E0B40" w:rsidRPr="006E0B40">
        <w:trPr>
          <w:tblCellSpacing w:w="0" w:type="dxa"/>
          <w:jc w:val="center"/>
        </w:trPr>
        <w:tc>
          <w:tcPr>
            <w:tcW w:w="9900" w:type="dxa"/>
            <w:vAlign w:val="center"/>
            <w:hideMark/>
          </w:tcPr>
          <w:p w:rsidR="006E0B40" w:rsidRPr="006E0B40" w:rsidRDefault="006E0B40" w:rsidP="006E0B40">
            <w:pPr>
              <w:spacing w:after="0" w:line="450" w:lineRule="atLeast"/>
              <w:jc w:val="center"/>
              <w:rPr>
                <w:rFonts w:ascii="Arial" w:eastAsia="Times New Roman" w:hAnsi="Arial" w:cs="Arial"/>
                <w:b/>
                <w:bCs/>
                <w:color w:val="00427C"/>
                <w:sz w:val="42"/>
                <w:szCs w:val="42"/>
              </w:rPr>
            </w:pPr>
          </w:p>
        </w:tc>
      </w:tr>
      <w:tr w:rsidR="006E0B40" w:rsidRPr="006E0B40">
        <w:trPr>
          <w:tblCellSpacing w:w="0" w:type="dxa"/>
          <w:jc w:val="center"/>
        </w:trPr>
        <w:tc>
          <w:tcPr>
            <w:tcW w:w="0" w:type="auto"/>
            <w:vAlign w:val="center"/>
            <w:hideMark/>
          </w:tcPr>
          <w:tbl>
            <w:tblPr>
              <w:tblW w:w="9000" w:type="dxa"/>
              <w:jc w:val="center"/>
              <w:tblCellSpacing w:w="0" w:type="dxa"/>
              <w:shd w:val="clear" w:color="auto" w:fill="0A3368"/>
              <w:tblCellMar>
                <w:left w:w="0" w:type="dxa"/>
                <w:right w:w="0" w:type="dxa"/>
              </w:tblCellMar>
              <w:tblLook w:val="04A0" w:firstRow="1" w:lastRow="0" w:firstColumn="1" w:lastColumn="0" w:noHBand="0" w:noVBand="1"/>
            </w:tblPr>
            <w:tblGrid>
              <w:gridCol w:w="9000"/>
            </w:tblGrid>
            <w:tr w:rsidR="006E0B40" w:rsidRPr="006E0B40">
              <w:trPr>
                <w:tblCellSpacing w:w="0" w:type="dxa"/>
                <w:jc w:val="center"/>
              </w:trPr>
              <w:tc>
                <w:tcPr>
                  <w:tcW w:w="0" w:type="auto"/>
                  <w:shd w:val="clear" w:color="auto" w:fill="0A3368"/>
                  <w:vAlign w:val="center"/>
                  <w:hideMark/>
                </w:tcPr>
                <w:p w:rsidR="006E0B40" w:rsidRPr="006E0B40" w:rsidRDefault="000A1201" w:rsidP="006E0B40">
                  <w:pPr>
                    <w:spacing w:after="0" w:line="240" w:lineRule="auto"/>
                    <w:rPr>
                      <w:rFonts w:ascii="Times New Roman" w:eastAsia="Times New Roman" w:hAnsi="Times New Roman" w:cs="Times New Roman"/>
                      <w:sz w:val="24"/>
                      <w:szCs w:val="24"/>
                    </w:rPr>
                  </w:pPr>
                  <w:commentRangeStart w:id="0"/>
                  <w:r>
                    <w:rPr>
                      <w:rFonts w:ascii="Times New Roman" w:eastAsia="Times New Roman" w:hAnsi="Times New Roman" w:cs="Times New Roman"/>
                      <w:noProof/>
                      <w:color w:val="0075BC"/>
                      <w:sz w:val="24"/>
                      <w:szCs w:val="24"/>
                    </w:rPr>
                    <mc:AlternateContent>
                      <mc:Choice Requires="wps">
                        <w:drawing>
                          <wp:anchor distT="0" distB="0" distL="114300" distR="114300" simplePos="0" relativeHeight="251659264" behindDoc="0" locked="0" layoutInCell="1" allowOverlap="1" wp14:anchorId="0CDDBF91" wp14:editId="320AE41C">
                            <wp:simplePos x="0" y="0"/>
                            <wp:positionH relativeFrom="column">
                              <wp:posOffset>1438275</wp:posOffset>
                            </wp:positionH>
                            <wp:positionV relativeFrom="paragraph">
                              <wp:posOffset>504824</wp:posOffset>
                            </wp:positionV>
                            <wp:extent cx="3305175" cy="1685925"/>
                            <wp:effectExtent l="38100" t="19050" r="28575" b="66675"/>
                            <wp:wrapNone/>
                            <wp:docPr id="8" name="Straight Arrow Connector 8"/>
                            <wp:cNvGraphicFramePr/>
                            <a:graphic xmlns:a="http://schemas.openxmlformats.org/drawingml/2006/main">
                              <a:graphicData uri="http://schemas.microsoft.com/office/word/2010/wordprocessingShape">
                                <wps:wsp>
                                  <wps:cNvCnPr/>
                                  <wps:spPr>
                                    <a:xfrm flipH="1">
                                      <a:off x="0" y="0"/>
                                      <a:ext cx="3305175" cy="1685925"/>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13.25pt;margin-top:39.75pt;width:260.25pt;height:132.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" strokecolor="red" strokeweight="4.5pt">
                            <v:stroke endarrow="open"/>
                          </v:shape>
                        </w:pict>
                      </mc:Fallback>
                    </mc:AlternateContent>
                  </w:r>
                  <w:commentRangeEnd w:id="0"/>
                  <w:r>
                    <w:rPr>
                      <w:rStyle w:val="CommentReference"/>
                    </w:rPr>
                    <w:commentReference w:id="0"/>
                  </w:r>
                  <w:r w:rsidR="006E0B40">
                    <w:rPr>
                      <w:rFonts w:ascii="Times New Roman" w:eastAsia="Times New Roman" w:hAnsi="Times New Roman" w:cs="Times New Roman"/>
                      <w:noProof/>
                      <w:color w:val="0075BC"/>
                      <w:sz w:val="24"/>
                      <w:szCs w:val="24"/>
                    </w:rPr>
                    <w:drawing>
                      <wp:inline distT="0" distB="0" distL="0" distR="0">
                        <wp:extent cx="5715000" cy="2619375"/>
                        <wp:effectExtent l="0" t="0" r="0" b="9525"/>
                        <wp:docPr id="6" name="Picture 6" descr="What's the forecast for tomorrow's air travelers? Find out at World Passenger Symposium 2014. OCtober 15-17 San Diego, California">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forecast for tomorrow's air travelers? Find out at World Passenger Symposium 2014. OCtober 15-17 San Diego, California">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tc>
            </w:tr>
          </w:tbl>
          <w:p w:rsidR="006E0B40" w:rsidRPr="006E0B40" w:rsidRDefault="006E0B40" w:rsidP="006E0B40">
            <w:pPr>
              <w:spacing w:after="0" w:line="240" w:lineRule="auto"/>
              <w:jc w:val="center"/>
              <w:rPr>
                <w:rFonts w:ascii="Times New Roman" w:eastAsia="Times New Roman" w:hAnsi="Times New Roman" w:cs="Times New Roman"/>
                <w:sz w:val="24"/>
                <w:szCs w:val="24"/>
              </w:rPr>
            </w:pPr>
          </w:p>
          <w:tbl>
            <w:tblPr>
              <w:tblW w:w="8100" w:type="dxa"/>
              <w:jc w:val="center"/>
              <w:tblCellSpacing w:w="0" w:type="dxa"/>
              <w:tblCellMar>
                <w:left w:w="0" w:type="dxa"/>
                <w:right w:w="0" w:type="dxa"/>
              </w:tblCellMar>
              <w:tblLook w:val="04A0" w:firstRow="1" w:lastRow="0" w:firstColumn="1" w:lastColumn="0" w:noHBand="0" w:noVBand="1"/>
            </w:tblPr>
            <w:tblGrid>
              <w:gridCol w:w="4712"/>
              <w:gridCol w:w="3388"/>
            </w:tblGrid>
            <w:tr w:rsidR="006E0B40" w:rsidRPr="006E0B40">
              <w:trPr>
                <w:trHeight w:val="375"/>
                <w:tblCellSpacing w:w="0" w:type="dxa"/>
                <w:jc w:val="center"/>
              </w:trPr>
              <w:tc>
                <w:tcPr>
                  <w:tcW w:w="4695" w:type="dxa"/>
                  <w:vAlign w:val="center"/>
                  <w:hideMark/>
                </w:tcPr>
                <w:p w:rsidR="006E0B40" w:rsidRPr="006E0B40" w:rsidRDefault="006E0B40" w:rsidP="006E0B40">
                  <w:pPr>
                    <w:spacing w:after="0" w:line="240" w:lineRule="auto"/>
                    <w:rPr>
                      <w:rFonts w:ascii="Arial" w:eastAsia="Times New Roman" w:hAnsi="Arial" w:cs="Arial"/>
                      <w:color w:val="0075BC"/>
                      <w:sz w:val="20"/>
                      <w:szCs w:val="20"/>
                    </w:rPr>
                  </w:pPr>
                  <w:hyperlink r:id="rId9" w:history="1">
                    <w:r w:rsidRPr="006E0B40">
                      <w:rPr>
                        <w:rFonts w:ascii="Arial" w:eastAsia="Times New Roman" w:hAnsi="Arial" w:cs="Arial"/>
                        <w:color w:val="0075BC"/>
                        <w:sz w:val="20"/>
                        <w:szCs w:val="20"/>
                      </w:rPr>
                      <w:t xml:space="preserve">Share this email with a colleague </w:t>
                    </w:r>
                  </w:hyperlink>
                </w:p>
              </w:tc>
              <w:tc>
                <w:tcPr>
                  <w:tcW w:w="3375" w:type="dxa"/>
                  <w:vAlign w:val="center"/>
                  <w:hideMark/>
                </w:tcPr>
                <w:tbl>
                  <w:tblPr>
                    <w:tblW w:w="3375" w:type="dxa"/>
                    <w:jc w:val="right"/>
                    <w:tblCellSpacing w:w="0" w:type="dxa"/>
                    <w:tblCellMar>
                      <w:left w:w="0" w:type="dxa"/>
                      <w:right w:w="0" w:type="dxa"/>
                    </w:tblCellMar>
                    <w:tblLook w:val="04A0" w:firstRow="1" w:lastRow="0" w:firstColumn="1" w:lastColumn="0" w:noHBand="0" w:noVBand="1"/>
                  </w:tblPr>
                  <w:tblGrid>
                    <w:gridCol w:w="1905"/>
                    <w:gridCol w:w="300"/>
                    <w:gridCol w:w="90"/>
                    <w:gridCol w:w="300"/>
                    <w:gridCol w:w="90"/>
                    <w:gridCol w:w="300"/>
                    <w:gridCol w:w="90"/>
                    <w:gridCol w:w="300"/>
                  </w:tblGrid>
                  <w:tr w:rsidR="006E0B40" w:rsidRPr="006E0B40">
                    <w:trPr>
                      <w:tblCellSpacing w:w="0" w:type="dxa"/>
                      <w:jc w:val="right"/>
                    </w:trPr>
                    <w:tc>
                      <w:tcPr>
                        <w:tcW w:w="0" w:type="auto"/>
                        <w:vAlign w:val="center"/>
                        <w:hideMark/>
                      </w:tcPr>
                      <w:p w:rsidR="006E0B40" w:rsidRPr="006E0B40" w:rsidRDefault="006E0B40" w:rsidP="006E0B40">
                        <w:pPr>
                          <w:spacing w:after="0" w:line="240" w:lineRule="auto"/>
                          <w:jc w:val="right"/>
                          <w:rPr>
                            <w:rFonts w:ascii="Arial" w:eastAsia="Times New Roman" w:hAnsi="Arial" w:cs="Arial"/>
                            <w:color w:val="8D969D"/>
                            <w:sz w:val="20"/>
                            <w:szCs w:val="20"/>
                          </w:rPr>
                        </w:pPr>
                        <w:r w:rsidRPr="006E0B40">
                          <w:rPr>
                            <w:rFonts w:ascii="Arial" w:eastAsia="Times New Roman" w:hAnsi="Arial" w:cs="Arial"/>
                            <w:color w:val="8D969D"/>
                            <w:sz w:val="20"/>
                            <w:szCs w:val="20"/>
                          </w:rPr>
                          <w:t xml:space="preserve">Follow us:  </w:t>
                        </w:r>
                      </w:p>
                    </w:tc>
                    <w:tc>
                      <w:tcPr>
                        <w:tcW w:w="300" w:type="dxa"/>
                        <w:shd w:val="clear" w:color="auto" w:fill="4EA9E2"/>
                        <w:vAlign w:val="center"/>
                        <w:hideMark/>
                      </w:tcPr>
                      <w:p w:rsidR="006E0B40" w:rsidRPr="006E0B40" w:rsidRDefault="006E0B40" w:rsidP="006E0B40">
                        <w:pPr>
                          <w:spacing w:after="0" w:line="240" w:lineRule="auto"/>
                          <w:jc w:val="center"/>
                          <w:rPr>
                            <w:rFonts w:ascii="Arial" w:eastAsia="Times New Roman" w:hAnsi="Arial" w:cs="Arial"/>
                            <w:b/>
                            <w:bCs/>
                            <w:color w:val="FFFFFF"/>
                            <w:sz w:val="24"/>
                            <w:szCs w:val="24"/>
                          </w:rPr>
                        </w:pPr>
                        <w:r>
                          <w:rPr>
                            <w:rFonts w:ascii="Arial" w:eastAsia="Times New Roman" w:hAnsi="Arial" w:cs="Arial"/>
                            <w:b/>
                            <w:bCs/>
                            <w:noProof/>
                            <w:color w:val="FFFFFF"/>
                            <w:sz w:val="24"/>
                            <w:szCs w:val="24"/>
                            <w:shd w:val="clear" w:color="auto" w:fill="4EA9E2"/>
                          </w:rPr>
                          <w:drawing>
                            <wp:inline distT="0" distB="0" distL="0" distR="0">
                              <wp:extent cx="190500" cy="180975"/>
                              <wp:effectExtent l="0" t="0" r="0" b="9525"/>
                              <wp:docPr id="5" name="Picture 5" descr="f">
                                <a:hlinkClick xmlns:a="http://schemas.openxmlformats.org/drawingml/2006/main" r:id="rId10" tgtFrame="_blank" tooltip="faceboo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tc>
                    <w:tc>
                      <w:tcPr>
                        <w:tcW w:w="90" w:type="dxa"/>
                        <w:vAlign w:val="center"/>
                        <w:hideMark/>
                      </w:tcPr>
                      <w:p w:rsidR="006E0B40" w:rsidRPr="006E0B40" w:rsidRDefault="006E0B40" w:rsidP="006E0B40">
                        <w:pPr>
                          <w:spacing w:after="0" w:line="240" w:lineRule="auto"/>
                          <w:jc w:val="right"/>
                          <w:rPr>
                            <w:rFonts w:ascii="Times New Roman" w:eastAsia="Times New Roman" w:hAnsi="Times New Roman" w:cs="Times New Roman"/>
                            <w:sz w:val="24"/>
                            <w:szCs w:val="24"/>
                          </w:rPr>
                        </w:pPr>
                      </w:p>
                    </w:tc>
                    <w:tc>
                      <w:tcPr>
                        <w:tcW w:w="300" w:type="dxa"/>
                        <w:shd w:val="clear" w:color="auto" w:fill="4EA9E2"/>
                        <w:vAlign w:val="center"/>
                        <w:hideMark/>
                      </w:tcPr>
                      <w:p w:rsidR="006E0B40" w:rsidRPr="006E0B40" w:rsidRDefault="006E0B40" w:rsidP="006E0B40">
                        <w:pPr>
                          <w:spacing w:after="0" w:line="240" w:lineRule="auto"/>
                          <w:jc w:val="center"/>
                          <w:rPr>
                            <w:rFonts w:ascii="Arial" w:eastAsia="Times New Roman" w:hAnsi="Arial" w:cs="Arial"/>
                            <w:b/>
                            <w:bCs/>
                            <w:color w:val="FFFFFF"/>
                            <w:sz w:val="24"/>
                            <w:szCs w:val="24"/>
                          </w:rPr>
                        </w:pPr>
                        <w:r>
                          <w:rPr>
                            <w:rFonts w:ascii="Arial" w:eastAsia="Times New Roman" w:hAnsi="Arial" w:cs="Arial"/>
                            <w:b/>
                            <w:bCs/>
                            <w:noProof/>
                            <w:color w:val="FFFFFF"/>
                            <w:sz w:val="24"/>
                            <w:szCs w:val="24"/>
                            <w:shd w:val="clear" w:color="auto" w:fill="4EA9E2"/>
                          </w:rPr>
                          <w:drawing>
                            <wp:inline distT="0" distB="0" distL="0" distR="0">
                              <wp:extent cx="190500" cy="180975"/>
                              <wp:effectExtent l="0" t="0" r="0" b="9525"/>
                              <wp:docPr id="4" name="Picture 4" descr="t">
                                <a:hlinkClick xmlns:a="http://schemas.openxmlformats.org/drawingml/2006/main" r:id="rId1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tc>
                    <w:tc>
                      <w:tcPr>
                        <w:tcW w:w="90" w:type="dxa"/>
                        <w:vAlign w:val="center"/>
                        <w:hideMark/>
                      </w:tcPr>
                      <w:p w:rsidR="006E0B40" w:rsidRPr="006E0B40" w:rsidRDefault="006E0B40" w:rsidP="006E0B40">
                        <w:pPr>
                          <w:spacing w:after="0" w:line="240" w:lineRule="auto"/>
                          <w:jc w:val="right"/>
                          <w:rPr>
                            <w:rFonts w:ascii="Times New Roman" w:eastAsia="Times New Roman" w:hAnsi="Times New Roman" w:cs="Times New Roman"/>
                            <w:sz w:val="24"/>
                            <w:szCs w:val="24"/>
                          </w:rPr>
                        </w:pPr>
                      </w:p>
                    </w:tc>
                    <w:tc>
                      <w:tcPr>
                        <w:tcW w:w="300" w:type="dxa"/>
                        <w:shd w:val="clear" w:color="auto" w:fill="4EA9E2"/>
                        <w:vAlign w:val="center"/>
                        <w:hideMark/>
                      </w:tcPr>
                      <w:p w:rsidR="006E0B40" w:rsidRPr="006E0B40" w:rsidRDefault="006E0B40" w:rsidP="006E0B40">
                        <w:pPr>
                          <w:spacing w:after="0" w:line="240" w:lineRule="auto"/>
                          <w:jc w:val="center"/>
                          <w:rPr>
                            <w:rFonts w:ascii="Arial" w:eastAsia="Times New Roman" w:hAnsi="Arial" w:cs="Arial"/>
                            <w:b/>
                            <w:bCs/>
                            <w:color w:val="FFFFFF"/>
                            <w:sz w:val="24"/>
                            <w:szCs w:val="24"/>
                          </w:rPr>
                        </w:pPr>
                        <w:r>
                          <w:rPr>
                            <w:rFonts w:ascii="Arial" w:eastAsia="Times New Roman" w:hAnsi="Arial" w:cs="Arial"/>
                            <w:b/>
                            <w:bCs/>
                            <w:noProof/>
                            <w:color w:val="FFFFFF"/>
                            <w:sz w:val="24"/>
                            <w:szCs w:val="24"/>
                            <w:shd w:val="clear" w:color="auto" w:fill="4EA9E2"/>
                          </w:rPr>
                          <w:drawing>
                            <wp:inline distT="0" distB="0" distL="0" distR="0">
                              <wp:extent cx="190500" cy="180975"/>
                              <wp:effectExtent l="0" t="0" r="0" b="9525"/>
                              <wp:docPr id="3" name="Picture 3" descr="in">
                                <a:hlinkClick xmlns:a="http://schemas.openxmlformats.org/drawingml/2006/main" r:id="rId1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tc>
                    <w:tc>
                      <w:tcPr>
                        <w:tcW w:w="90" w:type="dxa"/>
                        <w:vAlign w:val="center"/>
                        <w:hideMark/>
                      </w:tcPr>
                      <w:p w:rsidR="006E0B40" w:rsidRPr="006E0B40" w:rsidRDefault="006E0B40" w:rsidP="006E0B40">
                        <w:pPr>
                          <w:spacing w:after="0" w:line="240" w:lineRule="auto"/>
                          <w:jc w:val="right"/>
                          <w:rPr>
                            <w:rFonts w:ascii="Times New Roman" w:eastAsia="Times New Roman" w:hAnsi="Times New Roman" w:cs="Times New Roman"/>
                            <w:sz w:val="24"/>
                            <w:szCs w:val="24"/>
                          </w:rPr>
                        </w:pPr>
                      </w:p>
                    </w:tc>
                    <w:tc>
                      <w:tcPr>
                        <w:tcW w:w="300" w:type="dxa"/>
                        <w:shd w:val="clear" w:color="auto" w:fill="4EA9E2"/>
                        <w:vAlign w:val="center"/>
                        <w:hideMark/>
                      </w:tcPr>
                      <w:p w:rsidR="006E0B40" w:rsidRPr="006E0B40" w:rsidRDefault="006E0B40" w:rsidP="006E0B40">
                        <w:pPr>
                          <w:spacing w:after="0" w:line="240" w:lineRule="auto"/>
                          <w:jc w:val="center"/>
                          <w:rPr>
                            <w:rFonts w:ascii="Arial" w:eastAsia="Times New Roman" w:hAnsi="Arial" w:cs="Arial"/>
                            <w:b/>
                            <w:bCs/>
                            <w:color w:val="FFFFFF"/>
                            <w:sz w:val="11"/>
                            <w:szCs w:val="11"/>
                          </w:rPr>
                        </w:pPr>
                        <w:r>
                          <w:rPr>
                            <w:rFonts w:ascii="Arial" w:eastAsia="Times New Roman" w:hAnsi="Arial" w:cs="Arial"/>
                            <w:b/>
                            <w:bCs/>
                            <w:noProof/>
                            <w:color w:val="FFFFFF"/>
                            <w:sz w:val="11"/>
                            <w:szCs w:val="11"/>
                            <w:shd w:val="clear" w:color="auto" w:fill="4EA9E2"/>
                          </w:rPr>
                          <w:drawing>
                            <wp:inline distT="0" distB="0" distL="0" distR="0">
                              <wp:extent cx="190500" cy="180975"/>
                              <wp:effectExtent l="0" t="0" r="0" b="9525"/>
                              <wp:docPr id="2" name="Picture 2" descr="you tube">
                                <a:hlinkClick xmlns:a="http://schemas.openxmlformats.org/drawingml/2006/main" r:id="rId1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 tub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tc>
                  </w:tr>
                </w:tbl>
                <w:p w:rsidR="006E0B40" w:rsidRPr="006E0B40" w:rsidRDefault="006E0B40" w:rsidP="006E0B40">
                  <w:pPr>
                    <w:spacing w:after="0" w:line="240" w:lineRule="auto"/>
                    <w:jc w:val="right"/>
                    <w:rPr>
                      <w:rFonts w:ascii="Times New Roman" w:eastAsia="Times New Roman" w:hAnsi="Times New Roman" w:cs="Times New Roman"/>
                      <w:sz w:val="24"/>
                      <w:szCs w:val="24"/>
                    </w:rPr>
                  </w:pPr>
                </w:p>
              </w:tc>
            </w:tr>
          </w:tbl>
          <w:p w:rsidR="006E0B40" w:rsidRPr="006E0B40" w:rsidRDefault="006E0B40" w:rsidP="006E0B40">
            <w:pPr>
              <w:spacing w:after="0" w:line="240" w:lineRule="auto"/>
              <w:jc w:val="center"/>
              <w:rPr>
                <w:rFonts w:ascii="Times New Roman" w:eastAsia="Times New Roman" w:hAnsi="Times New Roman" w:cs="Times New Roman"/>
                <w:vanish/>
                <w:sz w:val="24"/>
                <w:szCs w:val="24"/>
              </w:rPr>
            </w:pPr>
          </w:p>
          <w:tbl>
            <w:tblPr>
              <w:tblW w:w="8100" w:type="dxa"/>
              <w:jc w:val="center"/>
              <w:tblCellSpacing w:w="0" w:type="dxa"/>
              <w:tblCellMar>
                <w:left w:w="0" w:type="dxa"/>
                <w:right w:w="0" w:type="dxa"/>
              </w:tblCellMar>
              <w:tblLook w:val="04A0" w:firstRow="1" w:lastRow="0" w:firstColumn="1" w:lastColumn="0" w:noHBand="0" w:noVBand="1"/>
            </w:tblPr>
            <w:tblGrid>
              <w:gridCol w:w="8100"/>
            </w:tblGrid>
            <w:tr w:rsidR="006E0B40" w:rsidRPr="006E0B40">
              <w:trPr>
                <w:trHeight w:val="615"/>
                <w:tblCellSpacing w:w="0" w:type="dxa"/>
                <w:jc w:val="center"/>
              </w:trPr>
              <w:tc>
                <w:tcPr>
                  <w:tcW w:w="8100" w:type="dxa"/>
                  <w:hideMark/>
                </w:tcPr>
                <w:p w:rsidR="006E0B40" w:rsidRPr="006E0B40" w:rsidRDefault="006E0B40" w:rsidP="006E0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390525"/>
                        <wp:effectExtent l="0" t="0" r="0" b="0"/>
                        <wp:docPr id="1" name="Picture 1" descr="http://www.iata.org/html_email/ETtemplates/image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ata.org/html_email/ETtemplates/images/lin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90525"/>
                                </a:xfrm>
                                <a:prstGeom prst="rect">
                                  <a:avLst/>
                                </a:prstGeom>
                                <a:noFill/>
                                <a:ln>
                                  <a:noFill/>
                                </a:ln>
                              </pic:spPr>
                            </pic:pic>
                          </a:graphicData>
                        </a:graphic>
                      </wp:inline>
                    </w:drawing>
                  </w:r>
                </w:p>
              </w:tc>
            </w:tr>
          </w:tbl>
          <w:p w:rsidR="006E0B40" w:rsidRPr="006E0B40" w:rsidRDefault="006E0B40" w:rsidP="006E0B40">
            <w:pPr>
              <w:spacing w:after="0" w:line="240" w:lineRule="auto"/>
              <w:jc w:val="center"/>
              <w:rPr>
                <w:rFonts w:ascii="Times New Roman" w:eastAsia="Times New Roman" w:hAnsi="Times New Roman" w:cs="Times New Roman"/>
                <w:vanish/>
                <w:sz w:val="24"/>
                <w:szCs w:val="24"/>
              </w:rPr>
            </w:pPr>
          </w:p>
          <w:tbl>
            <w:tblPr>
              <w:tblW w:w="8100" w:type="dxa"/>
              <w:jc w:val="center"/>
              <w:tblCellSpacing w:w="0" w:type="dxa"/>
              <w:tblCellMar>
                <w:left w:w="0" w:type="dxa"/>
                <w:right w:w="0" w:type="dxa"/>
              </w:tblCellMar>
              <w:tblLook w:val="04A0" w:firstRow="1" w:lastRow="0" w:firstColumn="1" w:lastColumn="0" w:noHBand="0" w:noVBand="1"/>
            </w:tblPr>
            <w:tblGrid>
              <w:gridCol w:w="8100"/>
            </w:tblGrid>
            <w:tr w:rsidR="006E0B40" w:rsidRPr="006E0B40">
              <w:trPr>
                <w:tblCellSpacing w:w="0" w:type="dxa"/>
                <w:jc w:val="center"/>
              </w:trPr>
              <w:tc>
                <w:tcPr>
                  <w:tcW w:w="8100" w:type="dxa"/>
                  <w:hideMark/>
                </w:tcPr>
                <w:p w:rsidR="00BB7581" w:rsidRDefault="006E0B40" w:rsidP="00BB7581">
                  <w:pPr>
                    <w:spacing w:after="0" w:line="330" w:lineRule="atLeast"/>
                    <w:rPr>
                      <w:rFonts w:ascii="Arial" w:eastAsia="Times New Roman" w:hAnsi="Arial" w:cs="Arial"/>
                      <w:color w:val="002F5B"/>
                      <w:sz w:val="21"/>
                      <w:szCs w:val="21"/>
                    </w:rPr>
                  </w:pPr>
                  <w:commentRangeStart w:id="1"/>
                  <w:r w:rsidRPr="006E0B40">
                    <w:rPr>
                      <w:rFonts w:ascii="Arial" w:eastAsia="Times New Roman" w:hAnsi="Arial" w:cs="Arial"/>
                      <w:color w:val="002F5B"/>
                      <w:sz w:val="21"/>
                      <w:szCs w:val="21"/>
                    </w:rPr>
                    <w:t xml:space="preserve">Discover a new way of forecasting air travel markets at </w:t>
                  </w:r>
                  <w:r w:rsidR="00BB7581">
                    <w:rPr>
                      <w:rFonts w:ascii="Arial" w:eastAsia="Times New Roman" w:hAnsi="Arial" w:cs="Arial"/>
                      <w:color w:val="002F5B"/>
                      <w:sz w:val="21"/>
                      <w:szCs w:val="21"/>
                    </w:rPr>
                    <w:t xml:space="preserve">the </w:t>
                  </w:r>
                  <w:r w:rsidRPr="006E0B40">
                    <w:rPr>
                      <w:rFonts w:ascii="Arial" w:eastAsia="Times New Roman" w:hAnsi="Arial" w:cs="Arial"/>
                      <w:color w:val="002F5B"/>
                      <w:sz w:val="21"/>
                      <w:szCs w:val="21"/>
                    </w:rPr>
                    <w:t xml:space="preserve">World Passenger Symposium </w:t>
                  </w:r>
                  <w:commentRangeEnd w:id="1"/>
                  <w:r w:rsidR="00BB7581">
                    <w:rPr>
                      <w:rStyle w:val="CommentReference"/>
                    </w:rPr>
                    <w:commentReference w:id="1"/>
                  </w:r>
                  <w:del w:id="2" w:author="JITOMIRSKI Maria" w:date="2014-10-09T12:11:00Z">
                    <w:r w:rsidRPr="006E0B40" w:rsidDel="00BB7581">
                      <w:rPr>
                        <w:rFonts w:ascii="Arial" w:eastAsia="Times New Roman" w:hAnsi="Arial" w:cs="Arial"/>
                        <w:color w:val="002F5B"/>
                        <w:sz w:val="21"/>
                        <w:szCs w:val="21"/>
                      </w:rPr>
                      <w:delText>as we launch</w:delText>
                    </w:r>
                  </w:del>
                  <w:r w:rsidRPr="006E0B40">
                    <w:rPr>
                      <w:rFonts w:ascii="Arial" w:eastAsia="Times New Roman" w:hAnsi="Arial" w:cs="Arial"/>
                      <w:color w:val="002F5B"/>
                      <w:sz w:val="21"/>
                      <w:szCs w:val="21"/>
                    </w:rPr>
                    <w:t xml:space="preserve"> </w:t>
                  </w:r>
                </w:p>
                <w:p w:rsidR="00BB7581" w:rsidRDefault="00BB7581" w:rsidP="00BB7581">
                  <w:pPr>
                    <w:spacing w:after="0" w:line="330" w:lineRule="atLeast"/>
                    <w:rPr>
                      <w:rFonts w:ascii="Arial" w:eastAsia="Times New Roman" w:hAnsi="Arial" w:cs="Arial"/>
                      <w:color w:val="002F5B"/>
                      <w:sz w:val="21"/>
                      <w:szCs w:val="21"/>
                    </w:rPr>
                  </w:pPr>
                </w:p>
                <w:p w:rsidR="00BB7581" w:rsidRPr="00BB7581" w:rsidRDefault="00BB7581" w:rsidP="00BB7581">
                  <w:pPr>
                    <w:spacing w:after="0" w:line="330" w:lineRule="atLeast"/>
                    <w:rPr>
                      <w:rFonts w:ascii="Arial" w:eastAsia="Times New Roman" w:hAnsi="Arial" w:cs="Arial"/>
                      <w:color w:val="002F5B"/>
                      <w:sz w:val="21"/>
                      <w:szCs w:val="21"/>
                    </w:rPr>
                  </w:pPr>
                  <w:commentRangeStart w:id="3"/>
                  <w:r w:rsidRPr="00BB7581">
                    <w:rPr>
                      <w:rFonts w:ascii="Arial" w:eastAsia="Times New Roman" w:hAnsi="Arial" w:cs="Arial"/>
                      <w:b/>
                      <w:bCs/>
                      <w:color w:val="00427C"/>
                      <w:sz w:val="24"/>
                      <w:szCs w:val="24"/>
                    </w:rPr>
                    <w:t>LIVE DEMO</w:t>
                  </w:r>
                  <w:r w:rsidRPr="00BB7581">
                    <w:rPr>
                      <w:rFonts w:ascii="Arial" w:eastAsia="Times New Roman" w:hAnsi="Arial" w:cs="Arial"/>
                      <w:b/>
                      <w:bCs/>
                      <w:color w:val="00427C"/>
                      <w:sz w:val="24"/>
                      <w:szCs w:val="24"/>
                    </w:rPr>
                    <w:t xml:space="preserve"> on Thursday, 16 October at 2 PM at the IATA room</w:t>
                  </w:r>
                  <w:r w:rsidRPr="00BB7581">
                    <w:rPr>
                      <w:color w:val="1F497D"/>
                      <w:sz w:val="24"/>
                      <w:szCs w:val="24"/>
                    </w:rPr>
                    <w:t>.</w:t>
                  </w:r>
                  <w:commentRangeEnd w:id="3"/>
                  <w:r>
                    <w:rPr>
                      <w:rStyle w:val="CommentReference"/>
                    </w:rPr>
                    <w:commentReference w:id="3"/>
                  </w:r>
                </w:p>
                <w:p w:rsidR="00BB7581" w:rsidRDefault="00BB7581" w:rsidP="006E0B40">
                  <w:pPr>
                    <w:spacing w:after="0" w:line="330" w:lineRule="atLeast"/>
                    <w:rPr>
                      <w:rFonts w:ascii="Arial" w:eastAsia="Times New Roman" w:hAnsi="Arial" w:cs="Arial"/>
                      <w:color w:val="002F5B"/>
                      <w:sz w:val="21"/>
                      <w:szCs w:val="21"/>
                    </w:rPr>
                  </w:pPr>
                </w:p>
                <w:p w:rsidR="001C5877" w:rsidRDefault="00BB7581" w:rsidP="006E0B40">
                  <w:pPr>
                    <w:spacing w:after="0" w:line="330" w:lineRule="atLeast"/>
                    <w:rPr>
                      <w:rFonts w:ascii="Arial" w:eastAsia="Times New Roman" w:hAnsi="Arial" w:cs="Arial"/>
                      <w:color w:val="002F5B"/>
                      <w:sz w:val="21"/>
                      <w:szCs w:val="21"/>
                    </w:rPr>
                  </w:pPr>
                  <w:ins w:id="4" w:author="JITOMIRSKI Maria" w:date="2014-10-09T12:11:00Z">
                    <w:r>
                      <w:rPr>
                        <w:rFonts w:ascii="Arial" w:eastAsia="Times New Roman" w:hAnsi="Arial" w:cs="Arial"/>
                        <w:color w:val="002F5B"/>
                        <w:sz w:val="21"/>
                        <w:szCs w:val="21"/>
                      </w:rPr>
                      <w:t>T</w:t>
                    </w:r>
                  </w:ins>
                  <w:del w:id="5" w:author="JITOMIRSKI Maria" w:date="2014-10-09T12:11:00Z">
                    <w:r w:rsidR="006E0B40" w:rsidRPr="006E0B40" w:rsidDel="00BB7581">
                      <w:rPr>
                        <w:rFonts w:ascii="Arial" w:eastAsia="Times New Roman" w:hAnsi="Arial" w:cs="Arial"/>
                        <w:color w:val="002F5B"/>
                        <w:sz w:val="21"/>
                        <w:szCs w:val="21"/>
                      </w:rPr>
                      <w:delText>t</w:delText>
                    </w:r>
                  </w:del>
                  <w:r w:rsidR="006E0B40" w:rsidRPr="006E0B40">
                    <w:rPr>
                      <w:rFonts w:ascii="Arial" w:eastAsia="Times New Roman" w:hAnsi="Arial" w:cs="Arial"/>
                      <w:color w:val="002F5B"/>
                      <w:sz w:val="21"/>
                      <w:szCs w:val="21"/>
                    </w:rPr>
                    <w:t>he new IATA Passenger Forecast Service</w:t>
                  </w:r>
                  <w:ins w:id="6" w:author="JITOMIRSKI Maria" w:date="2014-10-09T12:11:00Z">
                    <w:r>
                      <w:rPr>
                        <w:rFonts w:ascii="Arial" w:eastAsia="Times New Roman" w:hAnsi="Arial" w:cs="Arial"/>
                        <w:color w:val="002F5B"/>
                        <w:sz w:val="21"/>
                        <w:szCs w:val="21"/>
                      </w:rPr>
                      <w:t>,</w:t>
                    </w:r>
                  </w:ins>
                  <w:del w:id="7" w:author="JITOMIRSKI Maria" w:date="2014-10-09T12:11:00Z">
                    <w:r w:rsidR="006E0B40" w:rsidRPr="006E0B40" w:rsidDel="00BB7581">
                      <w:rPr>
                        <w:rFonts w:ascii="Arial" w:eastAsia="Times New Roman" w:hAnsi="Arial" w:cs="Arial"/>
                        <w:color w:val="002F5B"/>
                        <w:sz w:val="21"/>
                        <w:szCs w:val="21"/>
                      </w:rPr>
                      <w:delText>.</w:delText>
                    </w:r>
                  </w:del>
                  <w:r w:rsidR="006E0B40" w:rsidRPr="006E0B40">
                    <w:rPr>
                      <w:rFonts w:ascii="Arial" w:eastAsia="Times New Roman" w:hAnsi="Arial" w:cs="Arial"/>
                      <w:color w:val="002F5B"/>
                      <w:sz w:val="21"/>
                      <w:szCs w:val="21"/>
                    </w:rPr>
                    <w:t xml:space="preserve"> </w:t>
                  </w:r>
                  <w:ins w:id="8" w:author="JITOMIRSKI Maria" w:date="2014-10-09T12:11:00Z">
                    <w:r>
                      <w:rPr>
                        <w:rFonts w:ascii="Arial" w:eastAsia="Times New Roman" w:hAnsi="Arial" w:cs="Arial"/>
                        <w:color w:val="002F5B"/>
                        <w:sz w:val="21"/>
                        <w:szCs w:val="21"/>
                      </w:rPr>
                      <w:t>o</w:t>
                    </w:r>
                  </w:ins>
                  <w:del w:id="9" w:author="JITOMIRSKI Maria" w:date="2014-10-09T12:11:00Z">
                    <w:r w:rsidR="006E0B40" w:rsidRPr="006E0B40" w:rsidDel="00BB7581">
                      <w:rPr>
                        <w:rFonts w:ascii="Arial" w:eastAsia="Times New Roman" w:hAnsi="Arial" w:cs="Arial"/>
                        <w:color w:val="002F5B"/>
                        <w:sz w:val="21"/>
                        <w:szCs w:val="21"/>
                      </w:rPr>
                      <w:delText>O</w:delText>
                    </w:r>
                  </w:del>
                  <w:r w:rsidR="006E0B40" w:rsidRPr="006E0B40">
                    <w:rPr>
                      <w:rFonts w:ascii="Arial" w:eastAsia="Times New Roman" w:hAnsi="Arial" w:cs="Arial"/>
                      <w:color w:val="002F5B"/>
                      <w:sz w:val="21"/>
                      <w:szCs w:val="21"/>
                    </w:rPr>
                    <w:t xml:space="preserve">ffered jointly between IATA and Tourism Economics, </w:t>
                  </w:r>
                  <w:del w:id="10" w:author="JITOMIRSKI Maria" w:date="2014-10-09T12:11:00Z">
                    <w:r w:rsidR="006E0B40" w:rsidRPr="006E0B40" w:rsidDel="00BB7581">
                      <w:rPr>
                        <w:rFonts w:ascii="Arial" w:eastAsia="Times New Roman" w:hAnsi="Arial" w:cs="Arial"/>
                        <w:color w:val="002F5B"/>
                        <w:sz w:val="21"/>
                        <w:szCs w:val="21"/>
                      </w:rPr>
                      <w:delText xml:space="preserve">this </w:delText>
                    </w:r>
                  </w:del>
                  <w:ins w:id="11" w:author="JITOMIRSKI Maria" w:date="2014-10-09T12:11:00Z">
                    <w:r>
                      <w:rPr>
                        <w:rFonts w:ascii="Arial" w:eastAsia="Times New Roman" w:hAnsi="Arial" w:cs="Arial"/>
                        <w:color w:val="002F5B"/>
                        <w:sz w:val="21"/>
                        <w:szCs w:val="21"/>
                      </w:rPr>
                      <w:t>is a</w:t>
                    </w:r>
                    <w:r w:rsidRPr="006E0B40">
                      <w:rPr>
                        <w:rFonts w:ascii="Arial" w:eastAsia="Times New Roman" w:hAnsi="Arial" w:cs="Arial"/>
                        <w:color w:val="002F5B"/>
                        <w:sz w:val="21"/>
                        <w:szCs w:val="21"/>
                      </w:rPr>
                      <w:t xml:space="preserve"> </w:t>
                    </w:r>
                  </w:ins>
                  <w:r w:rsidR="006E0B40" w:rsidRPr="006E0B40">
                    <w:rPr>
                      <w:rFonts w:ascii="Arial" w:eastAsia="Times New Roman" w:hAnsi="Arial" w:cs="Arial"/>
                      <w:color w:val="002F5B"/>
                      <w:sz w:val="21"/>
                      <w:szCs w:val="21"/>
                    </w:rPr>
                    <w:t>forward-thinking new service focuse</w:t>
                  </w:r>
                  <w:ins w:id="12" w:author="JITOMIRSKI Maria" w:date="2014-10-09T12:12:00Z">
                    <w:r>
                      <w:rPr>
                        <w:rFonts w:ascii="Arial" w:eastAsia="Times New Roman" w:hAnsi="Arial" w:cs="Arial"/>
                        <w:color w:val="002F5B"/>
                        <w:sz w:val="21"/>
                        <w:szCs w:val="21"/>
                      </w:rPr>
                      <w:t>d</w:t>
                    </w:r>
                  </w:ins>
                  <w:del w:id="13" w:author="JITOMIRSKI Maria" w:date="2014-10-09T12:12:00Z">
                    <w:r w:rsidR="006E0B40" w:rsidRPr="006E0B40" w:rsidDel="00BB7581">
                      <w:rPr>
                        <w:rFonts w:ascii="Arial" w:eastAsia="Times New Roman" w:hAnsi="Arial" w:cs="Arial"/>
                        <w:color w:val="002F5B"/>
                        <w:sz w:val="21"/>
                        <w:szCs w:val="21"/>
                      </w:rPr>
                      <w:delText>s</w:delText>
                    </w:r>
                  </w:del>
                  <w:r w:rsidR="006E0B40" w:rsidRPr="006E0B40">
                    <w:rPr>
                      <w:rFonts w:ascii="Arial" w:eastAsia="Times New Roman" w:hAnsi="Arial" w:cs="Arial"/>
                      <w:color w:val="002F5B"/>
                      <w:sz w:val="21"/>
                      <w:szCs w:val="21"/>
                    </w:rPr>
                    <w:t xml:space="preserve"> on the fundamental drivers of air travel over the next two decades to help you understand, manage and reduce uncertainty about the future. </w:t>
                  </w:r>
                  <w:r w:rsidR="006E0B40" w:rsidRPr="006E0B40">
                    <w:rPr>
                      <w:rFonts w:ascii="Arial" w:eastAsia="Times New Roman" w:hAnsi="Arial" w:cs="Arial"/>
                      <w:color w:val="002F5B"/>
                      <w:sz w:val="21"/>
                      <w:szCs w:val="21"/>
                    </w:rPr>
                    <w:br/>
                  </w:r>
                  <w:r w:rsidR="006E0B40" w:rsidRPr="006E0B40">
                    <w:rPr>
                      <w:rFonts w:ascii="Arial" w:eastAsia="Times New Roman" w:hAnsi="Arial" w:cs="Arial"/>
                      <w:color w:val="002F5B"/>
                      <w:sz w:val="21"/>
                      <w:szCs w:val="21"/>
                    </w:rPr>
                    <w:br/>
                  </w:r>
                  <w:r w:rsidR="006E0B40" w:rsidRPr="006E0B40">
                    <w:rPr>
                      <w:rFonts w:ascii="Arial" w:eastAsia="Times New Roman" w:hAnsi="Arial" w:cs="Arial"/>
                      <w:b/>
                      <w:bCs/>
                      <w:color w:val="00427C"/>
                      <w:sz w:val="27"/>
                      <w:szCs w:val="27"/>
                    </w:rPr>
                    <w:t xml:space="preserve">See what’s in store and plan for tomorrow </w:t>
                  </w:r>
                  <w:r w:rsidR="006E0B40" w:rsidRPr="006E0B40">
                    <w:rPr>
                      <w:rFonts w:ascii="Arial" w:eastAsia="Times New Roman" w:hAnsi="Arial" w:cs="Arial"/>
                      <w:color w:val="002F5B"/>
                      <w:sz w:val="21"/>
                      <w:szCs w:val="21"/>
                    </w:rPr>
                    <w:br/>
                    <w:t xml:space="preserve">Understand the drivers that will shape travel markets, including emerging middle-income classes, diverging demographics and the opportunities for future liberalization. And explore alternative scenarios of the future, such the potential challenges of tougher climate policies so you can be better prepared for what’s next. </w:t>
                  </w:r>
                </w:p>
                <w:p w:rsidR="001C5877" w:rsidRDefault="001C5877" w:rsidP="006E0B40">
                  <w:pPr>
                    <w:spacing w:after="0" w:line="330" w:lineRule="atLeast"/>
                    <w:rPr>
                      <w:rFonts w:ascii="Arial" w:eastAsia="Times New Roman" w:hAnsi="Arial" w:cs="Arial"/>
                      <w:color w:val="002F5B"/>
                      <w:sz w:val="21"/>
                      <w:szCs w:val="21"/>
                    </w:rPr>
                  </w:pPr>
                </w:p>
                <w:tbl>
                  <w:tblPr>
                    <w:tblW w:w="2625" w:type="dxa"/>
                    <w:tblCellSpacing w:w="0" w:type="dxa"/>
                    <w:shd w:val="clear" w:color="auto" w:fill="E5176E"/>
                    <w:tblCellMar>
                      <w:left w:w="0" w:type="dxa"/>
                      <w:right w:w="0" w:type="dxa"/>
                    </w:tblCellMar>
                    <w:tblLook w:val="04A0" w:firstRow="1" w:lastRow="0" w:firstColumn="1" w:lastColumn="0" w:noHBand="0" w:noVBand="1"/>
                  </w:tblPr>
                  <w:tblGrid>
                    <w:gridCol w:w="2625"/>
                  </w:tblGrid>
                  <w:tr w:rsidR="001C5877" w:rsidRPr="006E0B40" w:rsidTr="009258AC">
                    <w:trPr>
                      <w:trHeight w:val="570"/>
                      <w:tblCellSpacing w:w="0" w:type="dxa"/>
                    </w:trPr>
                    <w:tc>
                      <w:tcPr>
                        <w:tcW w:w="2625" w:type="dxa"/>
                        <w:shd w:val="clear" w:color="auto" w:fill="E5176E"/>
                        <w:vAlign w:val="center"/>
                        <w:hideMark/>
                      </w:tcPr>
                      <w:p w:rsidR="001C5877" w:rsidRPr="006E0B40" w:rsidRDefault="001C5877" w:rsidP="009258AC">
                        <w:pPr>
                          <w:spacing w:after="0" w:line="240" w:lineRule="auto"/>
                          <w:jc w:val="center"/>
                          <w:rPr>
                            <w:rFonts w:ascii="Arial" w:eastAsia="Times New Roman" w:hAnsi="Arial" w:cs="Arial"/>
                            <w:color w:val="FFFFFF"/>
                            <w:sz w:val="24"/>
                            <w:szCs w:val="24"/>
                          </w:rPr>
                        </w:pPr>
                        <w:hyperlink r:id="rId19" w:tgtFrame="_blank" w:history="1">
                          <w:r w:rsidRPr="006E0B40">
                            <w:rPr>
                              <w:rFonts w:ascii="Arial" w:eastAsia="Times New Roman" w:hAnsi="Arial" w:cs="Arial"/>
                              <w:b/>
                              <w:bCs/>
                              <w:color w:val="FFFFFF"/>
                              <w:sz w:val="24"/>
                              <w:szCs w:val="24"/>
                            </w:rPr>
                            <w:t xml:space="preserve">Register Today! </w:t>
                          </w:r>
                        </w:hyperlink>
                      </w:p>
                    </w:tc>
                  </w:tr>
                </w:tbl>
                <w:p w:rsidR="006E0B40" w:rsidRPr="006E0B40" w:rsidRDefault="006E0B40" w:rsidP="006E0B40">
                  <w:pPr>
                    <w:spacing w:after="0" w:line="330" w:lineRule="atLeast"/>
                    <w:rPr>
                      <w:rFonts w:ascii="Arial" w:eastAsia="Times New Roman" w:hAnsi="Arial" w:cs="Arial"/>
                      <w:color w:val="002F5B"/>
                      <w:sz w:val="21"/>
                      <w:szCs w:val="21"/>
                    </w:rPr>
                  </w:pPr>
                  <w:r w:rsidRPr="006E0B40">
                    <w:rPr>
                      <w:rFonts w:ascii="Arial" w:eastAsia="Times New Roman" w:hAnsi="Arial" w:cs="Arial"/>
                      <w:color w:val="002F5B"/>
                      <w:sz w:val="21"/>
                      <w:szCs w:val="21"/>
                    </w:rPr>
                    <w:br/>
                  </w:r>
                  <w:r w:rsidRPr="006E0B40">
                    <w:rPr>
                      <w:rFonts w:ascii="Arial" w:eastAsia="Times New Roman" w:hAnsi="Arial" w:cs="Arial"/>
                      <w:color w:val="002F5B"/>
                      <w:sz w:val="21"/>
                      <w:szCs w:val="21"/>
                    </w:rPr>
                    <w:br/>
                  </w:r>
                  <w:r w:rsidRPr="006E0B40">
                    <w:rPr>
                      <w:rFonts w:ascii="Arial" w:eastAsia="Times New Roman" w:hAnsi="Arial" w:cs="Arial"/>
                      <w:b/>
                      <w:bCs/>
                      <w:color w:val="00427C"/>
                      <w:sz w:val="27"/>
                      <w:szCs w:val="27"/>
                    </w:rPr>
                    <w:t>Benefit from comprehensive insights and information, including:</w:t>
                  </w:r>
                  <w:r w:rsidRPr="006E0B40">
                    <w:rPr>
                      <w:rFonts w:ascii="Arial" w:eastAsia="Times New Roman" w:hAnsi="Arial" w:cs="Arial"/>
                      <w:color w:val="00427C"/>
                      <w:sz w:val="27"/>
                      <w:szCs w:val="27"/>
                    </w:rPr>
                    <w:t xml:space="preserve"> </w:t>
                  </w:r>
                </w:p>
                <w:p w:rsidR="006E0B40" w:rsidRPr="006E0B40" w:rsidRDefault="006E0B40" w:rsidP="006E0B40">
                  <w:pPr>
                    <w:numPr>
                      <w:ilvl w:val="0"/>
                      <w:numId w:val="1"/>
                    </w:numPr>
                    <w:spacing w:before="100" w:beforeAutospacing="1" w:after="100" w:afterAutospacing="1" w:line="330" w:lineRule="atLeast"/>
                    <w:rPr>
                      <w:rFonts w:ascii="Arial" w:eastAsia="Times New Roman" w:hAnsi="Arial" w:cs="Arial"/>
                      <w:color w:val="002F5B"/>
                      <w:sz w:val="21"/>
                      <w:szCs w:val="21"/>
                    </w:rPr>
                  </w:pPr>
                  <w:r w:rsidRPr="006E0B40">
                    <w:rPr>
                      <w:rFonts w:ascii="Arial" w:eastAsia="Times New Roman" w:hAnsi="Arial" w:cs="Arial"/>
                      <w:color w:val="002F5B"/>
                      <w:sz w:val="21"/>
                      <w:szCs w:val="21"/>
                    </w:rPr>
                    <w:lastRenderedPageBreak/>
                    <w:t>A global forecast report, including detailed commentary from IATA on the fundamentals that will shape air travel demand in the future, and the major markets of tomorrow.</w:t>
                  </w:r>
                </w:p>
                <w:p w:rsidR="006E0B40" w:rsidRPr="006E0B40" w:rsidRDefault="006E0B40" w:rsidP="006E0B40">
                  <w:pPr>
                    <w:numPr>
                      <w:ilvl w:val="0"/>
                      <w:numId w:val="1"/>
                    </w:numPr>
                    <w:spacing w:before="100" w:beforeAutospacing="1" w:after="100" w:afterAutospacing="1" w:line="330" w:lineRule="atLeast"/>
                    <w:rPr>
                      <w:rFonts w:ascii="Arial" w:eastAsia="Times New Roman" w:hAnsi="Arial" w:cs="Arial"/>
                      <w:color w:val="002F5B"/>
                      <w:sz w:val="21"/>
                      <w:szCs w:val="21"/>
                    </w:rPr>
                  </w:pPr>
                  <w:r w:rsidRPr="006E0B40">
                    <w:rPr>
                      <w:rFonts w:ascii="Arial" w:eastAsia="Times New Roman" w:hAnsi="Arial" w:cs="Arial"/>
                      <w:color w:val="002F5B"/>
                      <w:sz w:val="21"/>
                      <w:szCs w:val="21"/>
                    </w:rPr>
                    <w:t>Individual country reports, providing supplementary detailed analysis for the biggest air travel markets.</w:t>
                  </w:r>
                </w:p>
                <w:p w:rsidR="006E0B40" w:rsidRPr="006E0B40" w:rsidRDefault="006E0B40" w:rsidP="006E0B40">
                  <w:pPr>
                    <w:numPr>
                      <w:ilvl w:val="0"/>
                      <w:numId w:val="1"/>
                    </w:numPr>
                    <w:spacing w:before="100" w:beforeAutospacing="1" w:after="100" w:afterAutospacing="1" w:line="330" w:lineRule="atLeast"/>
                    <w:rPr>
                      <w:rFonts w:ascii="Arial" w:eastAsia="Times New Roman" w:hAnsi="Arial" w:cs="Arial"/>
                      <w:color w:val="002F5B"/>
                      <w:sz w:val="21"/>
                      <w:szCs w:val="21"/>
                    </w:rPr>
                  </w:pPr>
                  <w:r w:rsidRPr="006E0B40">
                    <w:rPr>
                      <w:rFonts w:ascii="Arial" w:eastAsia="Times New Roman" w:hAnsi="Arial" w:cs="Arial"/>
                      <w:color w:val="002F5B"/>
                      <w:sz w:val="21"/>
                      <w:szCs w:val="21"/>
                    </w:rPr>
                    <w:t>A comprehensive and customizable online forecast database.</w:t>
                  </w:r>
                </w:p>
                <w:p w:rsidR="006E0B40" w:rsidRDefault="006E0B40" w:rsidP="006E0B40">
                  <w:pPr>
                    <w:numPr>
                      <w:ilvl w:val="0"/>
                      <w:numId w:val="1"/>
                    </w:numPr>
                    <w:spacing w:before="100" w:beforeAutospacing="1" w:after="100" w:afterAutospacing="1" w:line="330" w:lineRule="atLeast"/>
                    <w:rPr>
                      <w:rFonts w:ascii="Arial" w:eastAsia="Times New Roman" w:hAnsi="Arial" w:cs="Arial"/>
                      <w:color w:val="002F5B"/>
                      <w:sz w:val="21"/>
                      <w:szCs w:val="21"/>
                    </w:rPr>
                  </w:pPr>
                  <w:r w:rsidRPr="006E0B40">
                    <w:rPr>
                      <w:rFonts w:ascii="Arial" w:eastAsia="Times New Roman" w:hAnsi="Arial" w:cs="Arial"/>
                      <w:color w:val="002F5B"/>
                      <w:sz w:val="21"/>
                      <w:szCs w:val="21"/>
                    </w:rPr>
                    <w:t>Bi-annual updates (April and October).</w:t>
                  </w:r>
                </w:p>
                <w:p w:rsidR="00BB7581" w:rsidRDefault="006E0B40" w:rsidP="00BB7581">
                  <w:pPr>
                    <w:spacing w:after="0" w:line="330" w:lineRule="atLeast"/>
                    <w:rPr>
                      <w:rFonts w:ascii="Arial" w:eastAsia="Times New Roman" w:hAnsi="Arial" w:cs="Arial"/>
                      <w:color w:val="002F5B"/>
                      <w:sz w:val="21"/>
                      <w:szCs w:val="21"/>
                    </w:rPr>
                  </w:pPr>
                  <w:r w:rsidRPr="006E0B40">
                    <w:rPr>
                      <w:rFonts w:ascii="Arial" w:eastAsia="Times New Roman" w:hAnsi="Arial" w:cs="Arial"/>
                      <w:color w:val="002F5B"/>
                      <w:sz w:val="21"/>
                      <w:szCs w:val="21"/>
                    </w:rPr>
                    <w:br/>
                  </w:r>
                  <w:r w:rsidRPr="006E0B40">
                    <w:rPr>
                      <w:rFonts w:ascii="Arial" w:eastAsia="Times New Roman" w:hAnsi="Arial" w:cs="Arial"/>
                      <w:b/>
                      <w:bCs/>
                      <w:color w:val="00427C"/>
                      <w:sz w:val="27"/>
                      <w:szCs w:val="27"/>
                    </w:rPr>
                    <w:t>Incredible Early Bird Discounts until October 31st!</w:t>
                  </w:r>
                  <w:r w:rsidRPr="006E0B40">
                    <w:rPr>
                      <w:rFonts w:ascii="Arial" w:eastAsia="Times New Roman" w:hAnsi="Arial" w:cs="Arial"/>
                      <w:color w:val="00427C"/>
                      <w:sz w:val="27"/>
                      <w:szCs w:val="27"/>
                    </w:rPr>
                    <w:t xml:space="preserve"> </w:t>
                  </w:r>
                  <w:r w:rsidRPr="006E0B40">
                    <w:rPr>
                      <w:rFonts w:ascii="Arial" w:eastAsia="Times New Roman" w:hAnsi="Arial" w:cs="Arial"/>
                      <w:color w:val="002F5B"/>
                      <w:sz w:val="21"/>
                      <w:szCs w:val="21"/>
                    </w:rPr>
                    <w:br/>
                  </w:r>
                  <w:r w:rsidRPr="006E0B40">
                    <w:rPr>
                      <w:rFonts w:ascii="Arial" w:eastAsia="Times New Roman" w:hAnsi="Arial" w:cs="Arial"/>
                      <w:color w:val="002F5B"/>
                      <w:sz w:val="21"/>
                      <w:szCs w:val="21"/>
                    </w:rPr>
                    <w:br/>
                    <w:t xml:space="preserve">Don’t wait! Purchase the Passenger Forecast service before October 31, 2014 and save US $500 on the Global Report, US $150 on the Country Report and US $2500 on the Online Databank! </w:t>
                  </w:r>
                  <w:r w:rsidRPr="006E0B40">
                    <w:rPr>
                      <w:rFonts w:ascii="Arial" w:eastAsia="Times New Roman" w:hAnsi="Arial" w:cs="Arial"/>
                      <w:color w:val="002F5B"/>
                      <w:sz w:val="21"/>
                      <w:szCs w:val="21"/>
                    </w:rPr>
                    <w:br/>
                  </w:r>
                  <w:r w:rsidRPr="006E0B40">
                    <w:rPr>
                      <w:rFonts w:ascii="Arial" w:eastAsia="Times New Roman" w:hAnsi="Arial" w:cs="Arial"/>
                      <w:color w:val="002F5B"/>
                      <w:sz w:val="21"/>
                      <w:szCs w:val="21"/>
                    </w:rPr>
                    <w:br/>
                  </w:r>
                  <w:r w:rsidRPr="006E0B40">
                    <w:rPr>
                      <w:rFonts w:ascii="Arial" w:eastAsia="Times New Roman" w:hAnsi="Arial" w:cs="Arial"/>
                      <w:b/>
                      <w:bCs/>
                      <w:color w:val="00427C"/>
                      <w:sz w:val="27"/>
                      <w:szCs w:val="27"/>
                    </w:rPr>
                    <w:t>WPS is the place to be!</w:t>
                  </w:r>
                  <w:r w:rsidRPr="006E0B40">
                    <w:rPr>
                      <w:rFonts w:ascii="Arial" w:eastAsia="Times New Roman" w:hAnsi="Arial" w:cs="Arial"/>
                      <w:color w:val="00427C"/>
                      <w:sz w:val="27"/>
                      <w:szCs w:val="27"/>
                    </w:rPr>
                    <w:t xml:space="preserve"> </w:t>
                  </w:r>
                  <w:r w:rsidRPr="006E0B40">
                    <w:rPr>
                      <w:rFonts w:ascii="Arial" w:eastAsia="Times New Roman" w:hAnsi="Arial" w:cs="Arial"/>
                      <w:color w:val="002F5B"/>
                      <w:sz w:val="21"/>
                      <w:szCs w:val="21"/>
                    </w:rPr>
                    <w:br/>
                  </w:r>
                  <w:r w:rsidRPr="006E0B40">
                    <w:rPr>
                      <w:rFonts w:ascii="Arial" w:eastAsia="Times New Roman" w:hAnsi="Arial" w:cs="Arial"/>
                      <w:color w:val="002F5B"/>
                      <w:sz w:val="21"/>
                      <w:szCs w:val="21"/>
                    </w:rPr>
                    <w:br/>
                    <w:t xml:space="preserve">Experience how industry collaboration can trigger innovation and drive value through innovation for the benefit of customers. Be sure to join us at World Passenger Symposium 2014! </w:t>
                  </w:r>
                </w:p>
                <w:p w:rsidR="006E0B40" w:rsidRPr="006E0B40" w:rsidRDefault="006E0B40" w:rsidP="00BB7581">
                  <w:pPr>
                    <w:spacing w:after="0" w:line="330" w:lineRule="atLeast"/>
                    <w:rPr>
                      <w:rFonts w:ascii="Arial" w:eastAsia="Times New Roman" w:hAnsi="Arial" w:cs="Arial"/>
                      <w:color w:val="002F5B"/>
                      <w:sz w:val="21"/>
                      <w:szCs w:val="21"/>
                    </w:rPr>
                  </w:pPr>
                  <w:r w:rsidRPr="006E0B40">
                    <w:rPr>
                      <w:rFonts w:ascii="Arial" w:eastAsia="Times New Roman" w:hAnsi="Arial" w:cs="Arial"/>
                      <w:color w:val="002F5B"/>
                      <w:sz w:val="21"/>
                      <w:szCs w:val="21"/>
                    </w:rPr>
                    <w:br/>
                  </w:r>
                  <w:commentRangeStart w:id="14"/>
                  <w:r w:rsidRPr="006E0B40">
                    <w:rPr>
                      <w:rFonts w:ascii="Arial" w:eastAsia="Times New Roman" w:hAnsi="Arial" w:cs="Arial"/>
                      <w:color w:val="002F5B"/>
                      <w:sz w:val="21"/>
                      <w:szCs w:val="21"/>
                    </w:rPr>
                    <w:t xml:space="preserve">Get the agenda </w:t>
                  </w:r>
                  <w:hyperlink r:id="rId20" w:history="1">
                    <w:r w:rsidRPr="006E0B40">
                      <w:rPr>
                        <w:rFonts w:ascii="Arial" w:eastAsia="Times New Roman" w:hAnsi="Arial" w:cs="Arial"/>
                        <w:color w:val="0075BC"/>
                        <w:sz w:val="21"/>
                        <w:szCs w:val="21"/>
                      </w:rPr>
                      <w:t>here!</w:t>
                    </w:r>
                  </w:hyperlink>
                  <w:commentRangeEnd w:id="14"/>
                  <w:r w:rsidR="00BB7581">
                    <w:rPr>
                      <w:rStyle w:val="CommentReference"/>
                    </w:rPr>
                    <w:commentReference w:id="14"/>
                  </w:r>
                </w:p>
                <w:tbl>
                  <w:tblPr>
                    <w:tblW w:w="2625" w:type="dxa"/>
                    <w:tblCellSpacing w:w="0" w:type="dxa"/>
                    <w:tblCellMar>
                      <w:left w:w="0" w:type="dxa"/>
                      <w:right w:w="0" w:type="dxa"/>
                    </w:tblCellMar>
                    <w:tblLook w:val="04A0" w:firstRow="1" w:lastRow="0" w:firstColumn="1" w:lastColumn="0" w:noHBand="0" w:noVBand="1"/>
                  </w:tblPr>
                  <w:tblGrid>
                    <w:gridCol w:w="2625"/>
                  </w:tblGrid>
                  <w:tr w:rsidR="006E0B40" w:rsidRPr="006E0B40">
                    <w:trPr>
                      <w:trHeight w:val="900"/>
                      <w:tblCellSpacing w:w="0" w:type="dxa"/>
                    </w:trPr>
                    <w:tc>
                      <w:tcPr>
                        <w:tcW w:w="2625" w:type="dxa"/>
                        <w:vAlign w:val="bottom"/>
                        <w:hideMark/>
                      </w:tcPr>
                      <w:tbl>
                        <w:tblPr>
                          <w:tblW w:w="2625" w:type="dxa"/>
                          <w:tblCellSpacing w:w="0" w:type="dxa"/>
                          <w:shd w:val="clear" w:color="auto" w:fill="E5176E"/>
                          <w:tblCellMar>
                            <w:left w:w="0" w:type="dxa"/>
                            <w:right w:w="0" w:type="dxa"/>
                          </w:tblCellMar>
                          <w:tblLook w:val="04A0" w:firstRow="1" w:lastRow="0" w:firstColumn="1" w:lastColumn="0" w:noHBand="0" w:noVBand="1"/>
                        </w:tblPr>
                        <w:tblGrid>
                          <w:gridCol w:w="2625"/>
                        </w:tblGrid>
                        <w:tr w:rsidR="006E0B40" w:rsidRPr="006E0B40">
                          <w:trPr>
                            <w:trHeight w:val="570"/>
                            <w:tblCellSpacing w:w="0" w:type="dxa"/>
                          </w:trPr>
                          <w:tc>
                            <w:tcPr>
                              <w:tcW w:w="2625" w:type="dxa"/>
                              <w:shd w:val="clear" w:color="auto" w:fill="E5176E"/>
                              <w:vAlign w:val="center"/>
                              <w:hideMark/>
                            </w:tcPr>
                            <w:p w:rsidR="006E0B40" w:rsidRPr="006E0B40" w:rsidRDefault="006E0B40" w:rsidP="006E0B40">
                              <w:pPr>
                                <w:spacing w:after="0" w:line="240" w:lineRule="auto"/>
                                <w:jc w:val="center"/>
                                <w:rPr>
                                  <w:rFonts w:ascii="Arial" w:eastAsia="Times New Roman" w:hAnsi="Arial" w:cs="Arial"/>
                                  <w:color w:val="FFFFFF"/>
                                  <w:sz w:val="24"/>
                                  <w:szCs w:val="24"/>
                                </w:rPr>
                              </w:pPr>
                              <w:hyperlink r:id="rId21" w:tgtFrame="_blank" w:history="1">
                                <w:r w:rsidRPr="006E0B40">
                                  <w:rPr>
                                    <w:rFonts w:ascii="Arial" w:eastAsia="Times New Roman" w:hAnsi="Arial" w:cs="Arial"/>
                                    <w:b/>
                                    <w:bCs/>
                                    <w:color w:val="FFFFFF"/>
                                    <w:sz w:val="24"/>
                                    <w:szCs w:val="24"/>
                                  </w:rPr>
                                  <w:t xml:space="preserve">Register Today! </w:t>
                                </w:r>
                              </w:hyperlink>
                            </w:p>
                          </w:tc>
                        </w:tr>
                      </w:tbl>
                      <w:p w:rsidR="006E0B40" w:rsidRPr="006E0B40" w:rsidRDefault="006E0B40" w:rsidP="006E0B40">
                        <w:pPr>
                          <w:spacing w:after="0" w:line="240" w:lineRule="auto"/>
                          <w:rPr>
                            <w:rFonts w:ascii="Times New Roman" w:eastAsia="Times New Roman" w:hAnsi="Times New Roman" w:cs="Times New Roman"/>
                            <w:sz w:val="24"/>
                            <w:szCs w:val="24"/>
                          </w:rPr>
                        </w:pPr>
                      </w:p>
                    </w:tc>
                  </w:tr>
                </w:tbl>
                <w:p w:rsidR="006E0B40" w:rsidRPr="006E0B40" w:rsidRDefault="006E0B40" w:rsidP="006E0B40">
                  <w:pPr>
                    <w:spacing w:after="0" w:line="330" w:lineRule="atLeast"/>
                    <w:rPr>
                      <w:rFonts w:ascii="Arial" w:eastAsia="Times New Roman" w:hAnsi="Arial" w:cs="Arial"/>
                      <w:color w:val="002F5B"/>
                      <w:sz w:val="21"/>
                      <w:szCs w:val="21"/>
                    </w:rPr>
                  </w:pPr>
                </w:p>
              </w:tc>
            </w:tr>
            <w:tr w:rsidR="00BB7581" w:rsidRPr="006E0B40">
              <w:trPr>
                <w:tblCellSpacing w:w="0" w:type="dxa"/>
                <w:jc w:val="center"/>
                <w:ins w:id="15" w:author="JITOMIRSKI Maria" w:date="2014-10-09T12:12:00Z"/>
              </w:trPr>
              <w:tc>
                <w:tcPr>
                  <w:tcW w:w="8100" w:type="dxa"/>
                </w:tcPr>
                <w:p w:rsidR="00BB7581" w:rsidRPr="006E0B40" w:rsidRDefault="00BB7581" w:rsidP="006E0B40">
                  <w:pPr>
                    <w:spacing w:after="0" w:line="330" w:lineRule="atLeast"/>
                    <w:rPr>
                      <w:ins w:id="16" w:author="JITOMIRSKI Maria" w:date="2014-10-09T12:12:00Z"/>
                      <w:rFonts w:ascii="Arial" w:eastAsia="Times New Roman" w:hAnsi="Arial" w:cs="Arial"/>
                      <w:color w:val="002F5B"/>
                      <w:sz w:val="21"/>
                      <w:szCs w:val="21"/>
                    </w:rPr>
                  </w:pPr>
                </w:p>
              </w:tc>
            </w:tr>
          </w:tbl>
          <w:p w:rsidR="006E0B40" w:rsidRPr="006E0B40" w:rsidRDefault="006E0B40" w:rsidP="006E0B40">
            <w:pPr>
              <w:spacing w:after="0" w:line="240" w:lineRule="auto"/>
              <w:jc w:val="center"/>
              <w:rPr>
                <w:rFonts w:ascii="Times New Roman" w:eastAsia="Times New Roman" w:hAnsi="Times New Roman" w:cs="Times New Roman"/>
                <w:sz w:val="24"/>
                <w:szCs w:val="24"/>
              </w:rPr>
            </w:pPr>
          </w:p>
        </w:tc>
        <w:bookmarkStart w:id="17" w:name="_GoBack"/>
        <w:bookmarkEnd w:id="17"/>
      </w:tr>
    </w:tbl>
    <w:p w:rsidR="005E51A4" w:rsidRDefault="006D5774"/>
    <w:sectPr w:rsidR="005E51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ITOMIRSKI Maria" w:date="2014-10-09T12:10:00Z" w:initials="JM">
    <w:p w:rsidR="000A1201" w:rsidRDefault="000A1201">
      <w:pPr>
        <w:pStyle w:val="CommentText"/>
      </w:pPr>
      <w:r>
        <w:rPr>
          <w:rStyle w:val="CommentReference"/>
        </w:rPr>
        <w:annotationRef/>
      </w:r>
    </w:p>
    <w:p w:rsidR="000A1201" w:rsidRDefault="000A1201">
      <w:pPr>
        <w:pStyle w:val="CommentText"/>
      </w:pPr>
    </w:p>
    <w:p w:rsidR="000A1201" w:rsidRDefault="000A1201">
      <w:pPr>
        <w:pStyle w:val="CommentText"/>
      </w:pPr>
      <w:r>
        <w:t>Move “Register Today!” to bottom left</w:t>
      </w:r>
    </w:p>
    <w:p w:rsidR="000A1201" w:rsidRDefault="000A1201">
      <w:pPr>
        <w:pStyle w:val="CommentText"/>
      </w:pPr>
      <w:r>
        <w:t>Capitalize “Today”</w:t>
      </w:r>
    </w:p>
  </w:comment>
  <w:comment w:id="1" w:author="JITOMIRSKI Maria" w:date="2014-10-09T12:11:00Z" w:initials="JM">
    <w:p w:rsidR="00BB7581" w:rsidRDefault="00BB7581">
      <w:pPr>
        <w:pStyle w:val="CommentText"/>
      </w:pPr>
      <w:r>
        <w:rPr>
          <w:rStyle w:val="CommentReference"/>
        </w:rPr>
        <w:annotationRef/>
      </w:r>
      <w:r>
        <w:t>Make headline</w:t>
      </w:r>
    </w:p>
  </w:comment>
  <w:comment w:id="3" w:author="JITOMIRSKI Maria" w:date="2014-10-09T12:22:00Z" w:initials="JM">
    <w:p w:rsidR="00BB7581" w:rsidRDefault="00BB7581">
      <w:pPr>
        <w:pStyle w:val="CommentText"/>
      </w:pPr>
      <w:r>
        <w:rPr>
          <w:rStyle w:val="CommentReference"/>
        </w:rPr>
        <w:annotationRef/>
      </w:r>
    </w:p>
    <w:p w:rsidR="00BB7581" w:rsidRDefault="00BB7581">
      <w:pPr>
        <w:pStyle w:val="CommentText"/>
      </w:pPr>
    </w:p>
    <w:p w:rsidR="00BB7581" w:rsidRDefault="00BB7581">
      <w:pPr>
        <w:pStyle w:val="CommentText"/>
      </w:pPr>
      <w:r>
        <w:t>Directly below headline</w:t>
      </w:r>
    </w:p>
    <w:p w:rsidR="00BB7581" w:rsidRDefault="00BB7581">
      <w:pPr>
        <w:pStyle w:val="CommentText"/>
      </w:pPr>
      <w:r>
        <w:t xml:space="preserve">Emphasize </w:t>
      </w:r>
      <w:r w:rsidR="00797EF1">
        <w:t xml:space="preserve">in </w:t>
      </w:r>
      <w:proofErr w:type="spellStart"/>
      <w:r w:rsidR="00797EF1">
        <w:t>fuschia</w:t>
      </w:r>
      <w:proofErr w:type="spellEnd"/>
      <w:r w:rsidR="00797EF1">
        <w:t xml:space="preserve"> (same shade as register today button)</w:t>
      </w:r>
    </w:p>
  </w:comment>
  <w:comment w:id="14" w:author="JITOMIRSKI Maria" w:date="2014-10-09T12:13:00Z" w:initials="JM">
    <w:p w:rsidR="00BB7581" w:rsidRDefault="00BB7581">
      <w:pPr>
        <w:pStyle w:val="CommentText"/>
      </w:pPr>
      <w:r>
        <w:rPr>
          <w:rStyle w:val="CommentReference"/>
        </w:rPr>
        <w:annotationRef/>
      </w:r>
    </w:p>
    <w:p w:rsidR="00BB7581" w:rsidRDefault="00BB7581">
      <w:pPr>
        <w:pStyle w:val="CommentText"/>
      </w:pPr>
    </w:p>
    <w:p w:rsidR="00BB7581" w:rsidRDefault="00BB7581">
      <w:pPr>
        <w:pStyle w:val="CommentText"/>
      </w:pPr>
      <w:r>
        <w:t xml:space="preserve">Center, </w:t>
      </w:r>
      <w:proofErr w:type="gramStart"/>
      <w:r>
        <w:t>font  size</w:t>
      </w:r>
      <w:proofErr w:type="gramEnd"/>
      <w:r>
        <w:t xml:space="preserve"> 14</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6120B"/>
    <w:multiLevelType w:val="multilevel"/>
    <w:tmpl w:val="CC12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B40"/>
    <w:rsid w:val="000A1201"/>
    <w:rsid w:val="001C5877"/>
    <w:rsid w:val="006D5774"/>
    <w:rsid w:val="006E0B40"/>
    <w:rsid w:val="00797EF1"/>
    <w:rsid w:val="00B93552"/>
    <w:rsid w:val="00BB7581"/>
    <w:rsid w:val="00E8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B40"/>
    <w:rPr>
      <w:strike w:val="0"/>
      <w:dstrike w:val="0"/>
      <w:color w:val="0075BC"/>
      <w:u w:val="none"/>
      <w:effect w:val="none"/>
    </w:rPr>
  </w:style>
  <w:style w:type="character" w:styleId="Strong">
    <w:name w:val="Strong"/>
    <w:basedOn w:val="DefaultParagraphFont"/>
    <w:uiPriority w:val="22"/>
    <w:qFormat/>
    <w:rsid w:val="006E0B40"/>
    <w:rPr>
      <w:b/>
      <w:bCs/>
    </w:rPr>
  </w:style>
  <w:style w:type="paragraph" w:styleId="BalloonText">
    <w:name w:val="Balloon Text"/>
    <w:basedOn w:val="Normal"/>
    <w:link w:val="BalloonTextChar"/>
    <w:uiPriority w:val="99"/>
    <w:semiHidden/>
    <w:unhideWhenUsed/>
    <w:rsid w:val="006E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B40"/>
    <w:rPr>
      <w:rFonts w:ascii="Tahoma" w:hAnsi="Tahoma" w:cs="Tahoma"/>
      <w:sz w:val="16"/>
      <w:szCs w:val="16"/>
    </w:rPr>
  </w:style>
  <w:style w:type="character" w:styleId="CommentReference">
    <w:name w:val="annotation reference"/>
    <w:basedOn w:val="DefaultParagraphFont"/>
    <w:uiPriority w:val="99"/>
    <w:semiHidden/>
    <w:unhideWhenUsed/>
    <w:rsid w:val="006E0B40"/>
    <w:rPr>
      <w:sz w:val="16"/>
      <w:szCs w:val="16"/>
    </w:rPr>
  </w:style>
  <w:style w:type="paragraph" w:styleId="CommentText">
    <w:name w:val="annotation text"/>
    <w:basedOn w:val="Normal"/>
    <w:link w:val="CommentTextChar"/>
    <w:uiPriority w:val="99"/>
    <w:semiHidden/>
    <w:unhideWhenUsed/>
    <w:rsid w:val="006E0B40"/>
    <w:pPr>
      <w:spacing w:line="240" w:lineRule="auto"/>
    </w:pPr>
    <w:rPr>
      <w:sz w:val="20"/>
      <w:szCs w:val="20"/>
    </w:rPr>
  </w:style>
  <w:style w:type="character" w:customStyle="1" w:styleId="CommentTextChar">
    <w:name w:val="Comment Text Char"/>
    <w:basedOn w:val="DefaultParagraphFont"/>
    <w:link w:val="CommentText"/>
    <w:uiPriority w:val="99"/>
    <w:semiHidden/>
    <w:rsid w:val="006E0B40"/>
    <w:rPr>
      <w:sz w:val="20"/>
      <w:szCs w:val="20"/>
    </w:rPr>
  </w:style>
  <w:style w:type="paragraph" w:styleId="CommentSubject">
    <w:name w:val="annotation subject"/>
    <w:basedOn w:val="CommentText"/>
    <w:next w:val="CommentText"/>
    <w:link w:val="CommentSubjectChar"/>
    <w:uiPriority w:val="99"/>
    <w:semiHidden/>
    <w:unhideWhenUsed/>
    <w:rsid w:val="006E0B40"/>
    <w:rPr>
      <w:b/>
      <w:bCs/>
    </w:rPr>
  </w:style>
  <w:style w:type="character" w:customStyle="1" w:styleId="CommentSubjectChar">
    <w:name w:val="Comment Subject Char"/>
    <w:basedOn w:val="CommentTextChar"/>
    <w:link w:val="CommentSubject"/>
    <w:uiPriority w:val="99"/>
    <w:semiHidden/>
    <w:rsid w:val="006E0B4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B40"/>
    <w:rPr>
      <w:strike w:val="0"/>
      <w:dstrike w:val="0"/>
      <w:color w:val="0075BC"/>
      <w:u w:val="none"/>
      <w:effect w:val="none"/>
    </w:rPr>
  </w:style>
  <w:style w:type="character" w:styleId="Strong">
    <w:name w:val="Strong"/>
    <w:basedOn w:val="DefaultParagraphFont"/>
    <w:uiPriority w:val="22"/>
    <w:qFormat/>
    <w:rsid w:val="006E0B40"/>
    <w:rPr>
      <w:b/>
      <w:bCs/>
    </w:rPr>
  </w:style>
  <w:style w:type="paragraph" w:styleId="BalloonText">
    <w:name w:val="Balloon Text"/>
    <w:basedOn w:val="Normal"/>
    <w:link w:val="BalloonTextChar"/>
    <w:uiPriority w:val="99"/>
    <w:semiHidden/>
    <w:unhideWhenUsed/>
    <w:rsid w:val="006E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B40"/>
    <w:rPr>
      <w:rFonts w:ascii="Tahoma" w:hAnsi="Tahoma" w:cs="Tahoma"/>
      <w:sz w:val="16"/>
      <w:szCs w:val="16"/>
    </w:rPr>
  </w:style>
  <w:style w:type="character" w:styleId="CommentReference">
    <w:name w:val="annotation reference"/>
    <w:basedOn w:val="DefaultParagraphFont"/>
    <w:uiPriority w:val="99"/>
    <w:semiHidden/>
    <w:unhideWhenUsed/>
    <w:rsid w:val="006E0B40"/>
    <w:rPr>
      <w:sz w:val="16"/>
      <w:szCs w:val="16"/>
    </w:rPr>
  </w:style>
  <w:style w:type="paragraph" w:styleId="CommentText">
    <w:name w:val="annotation text"/>
    <w:basedOn w:val="Normal"/>
    <w:link w:val="CommentTextChar"/>
    <w:uiPriority w:val="99"/>
    <w:semiHidden/>
    <w:unhideWhenUsed/>
    <w:rsid w:val="006E0B40"/>
    <w:pPr>
      <w:spacing w:line="240" w:lineRule="auto"/>
    </w:pPr>
    <w:rPr>
      <w:sz w:val="20"/>
      <w:szCs w:val="20"/>
    </w:rPr>
  </w:style>
  <w:style w:type="character" w:customStyle="1" w:styleId="CommentTextChar">
    <w:name w:val="Comment Text Char"/>
    <w:basedOn w:val="DefaultParagraphFont"/>
    <w:link w:val="CommentText"/>
    <w:uiPriority w:val="99"/>
    <w:semiHidden/>
    <w:rsid w:val="006E0B40"/>
    <w:rPr>
      <w:sz w:val="20"/>
      <w:szCs w:val="20"/>
    </w:rPr>
  </w:style>
  <w:style w:type="paragraph" w:styleId="CommentSubject">
    <w:name w:val="annotation subject"/>
    <w:basedOn w:val="CommentText"/>
    <w:next w:val="CommentText"/>
    <w:link w:val="CommentSubjectChar"/>
    <w:uiPriority w:val="99"/>
    <w:semiHidden/>
    <w:unhideWhenUsed/>
    <w:rsid w:val="006E0B40"/>
    <w:rPr>
      <w:b/>
      <w:bCs/>
    </w:rPr>
  </w:style>
  <w:style w:type="character" w:customStyle="1" w:styleId="CommentSubjectChar">
    <w:name w:val="Comment Subject Char"/>
    <w:basedOn w:val="CommentTextChar"/>
    <w:link w:val="CommentSubject"/>
    <w:uiPriority w:val="99"/>
    <w:semiHidden/>
    <w:rsid w:val="006E0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image" Target="media/image6.gif"/><Relationship Id="rId3" Type="http://schemas.microsoft.com/office/2007/relationships/stylesWithEffects" Target="stylesWithEffects.xml"/><Relationship Id="rId21" Type="http://schemas.openxmlformats.org/officeDocument/2006/relationships/hyperlink" Target="http://www.iata.org/publications/Pages/20-passenger-forecast.aspx" TargetMode="External"/><Relationship Id="rId7" Type="http://schemas.openxmlformats.org/officeDocument/2006/relationships/hyperlink" Target="http://www.iata.org/publications/Pages/20-passenger-forecast.aspx" TargetMode="External"/><Relationship Id="rId12" Type="http://schemas.openxmlformats.org/officeDocument/2006/relationships/hyperlink" Target="http://www.twitter.com/iata"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www.youtube.com/user/IATAtv?ob=0&amp;feature=results_main" TargetMode="External"/><Relationship Id="rId20" Type="http://schemas.openxmlformats.org/officeDocument/2006/relationships/hyperlink" Target="http://www.iata.org/events/passenger-symposium/pages/index.aspx"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hyperlink" Target="https://www.facebook.com/iata.org" TargetMode="External"/><Relationship Id="rId19" Type="http://schemas.openxmlformats.org/officeDocument/2006/relationships/hyperlink" Target="http://www.iata.org/publications/Pages/20-passenger-forecast.aspx" TargetMode="External"/><Relationship Id="rId4" Type="http://schemas.openxmlformats.org/officeDocument/2006/relationships/settings" Target="settings.xml"/><Relationship Id="rId9" Type="http://schemas.openxmlformats.org/officeDocument/2006/relationships/hyperlink" Target="http://bitcolorine.com/WPS/%25%25ftaf_url%25%25" TargetMode="External"/><Relationship Id="rId14" Type="http://schemas.openxmlformats.org/officeDocument/2006/relationships/hyperlink" Target="http://www.linkedin.com/groups?gid=33158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IATA</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JITOMIRSKI Maria</dc:creator>
  <cp:lastModifiedBy>JITOMIRSKI Maria</cp:lastModifiedBy>
  <cp:revision>2</cp:revision>
  <dcterms:created xsi:type="dcterms:W3CDTF">2014-10-09T15:38:00Z</dcterms:created>
  <dcterms:modified xsi:type="dcterms:W3CDTF">2014-10-09T16:22:00Z</dcterms:modified>
</cp:coreProperties>
</file>